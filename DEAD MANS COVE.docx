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368" w:rsidRDefault="00AD6D39">
      <w:pPr>
        <w:rPr>
          <w:color w:val="000000" w:themeColor="text1"/>
          <w:sz w:val="96"/>
          <w:szCs w:val="96"/>
        </w:rPr>
      </w:pPr>
      <w:ins w:id="0" w:author="kk" w:date="2023-06-21T04:08:00Z">
        <w:r w:rsidRPr="00AD6D39">
          <w:rPr>
            <w:color w:val="000000" w:themeColor="text1"/>
            <w:sz w:val="96"/>
            <w:szCs w:val="96"/>
          </w:rPr>
          <w:t>“D</w:t>
        </w:r>
      </w:ins>
    </w:p>
    <w:p w:rsidR="00E55429" w:rsidRDefault="00AD6D39">
      <w:pPr>
        <w:rPr>
          <w:ins w:id="1" w:author="kk" w:date="2023-06-21T04:08:00Z"/>
          <w:color w:val="000000" w:themeColor="text1"/>
          <w:sz w:val="96"/>
          <w:szCs w:val="96"/>
        </w:rPr>
      </w:pPr>
      <w:ins w:id="2" w:author="kk" w:date="2023-06-21T04:08:00Z">
        <w:r w:rsidRPr="00AD6D39">
          <w:rPr>
            <w:color w:val="000000" w:themeColor="text1"/>
            <w:sz w:val="96"/>
            <w:szCs w:val="96"/>
          </w:rPr>
          <w:t>EAD MANS COVE”</w:t>
        </w:r>
      </w:ins>
    </w:p>
    <w:p w:rsidR="00AD6D39" w:rsidRDefault="00AD6D39">
      <w:pPr>
        <w:rPr>
          <w:ins w:id="3" w:author="kk" w:date="2023-06-21T04:08:00Z"/>
          <w:color w:val="000000" w:themeColor="text1"/>
          <w:sz w:val="44"/>
          <w:szCs w:val="44"/>
        </w:rPr>
      </w:pPr>
      <w:ins w:id="4" w:author="kk" w:date="2023-06-21T04:08:00Z">
        <w:r>
          <w:rPr>
            <w:color w:val="000000" w:themeColor="text1"/>
            <w:sz w:val="44"/>
            <w:szCs w:val="44"/>
          </w:rPr>
          <w:t xml:space="preserve">They arrived for </w:t>
        </w:r>
      </w:ins>
      <w:r w:rsidR="007C5318">
        <w:rPr>
          <w:color w:val="000000" w:themeColor="text1"/>
          <w:sz w:val="44"/>
          <w:szCs w:val="44"/>
        </w:rPr>
        <w:t>him</w:t>
      </w:r>
      <w:ins w:id="5" w:author="kk" w:date="2023-06-21T04:08:00Z">
        <w:r>
          <w:rPr>
            <w:color w:val="000000" w:themeColor="text1"/>
            <w:sz w:val="44"/>
            <w:szCs w:val="44"/>
          </w:rPr>
          <w:t xml:space="preserve"> at 7:00 </w:t>
        </w:r>
        <w:proofErr w:type="spellStart"/>
        <w:proofErr w:type="gramStart"/>
        <w:r>
          <w:rPr>
            <w:color w:val="000000" w:themeColor="text1"/>
            <w:sz w:val="44"/>
            <w:szCs w:val="44"/>
          </w:rPr>
          <w:t>am.A</w:t>
        </w:r>
        <w:proofErr w:type="spellEnd"/>
        <w:proofErr w:type="gramEnd"/>
        <w:r>
          <w:rPr>
            <w:color w:val="000000" w:themeColor="text1"/>
            <w:sz w:val="44"/>
            <w:szCs w:val="44"/>
          </w:rPr>
          <w:t xml:space="preserve"> boy named ben noted the time as he was desperately waiting for that golden moment for 13 years,2 months and 9 </w:t>
        </w:r>
        <w:proofErr w:type="spellStart"/>
        <w:r>
          <w:rPr>
            <w:color w:val="000000" w:themeColor="text1"/>
            <w:sz w:val="44"/>
            <w:szCs w:val="44"/>
          </w:rPr>
          <w:t>days.that</w:t>
        </w:r>
        <w:proofErr w:type="spellEnd"/>
        <w:r>
          <w:rPr>
            <w:color w:val="000000" w:themeColor="text1"/>
            <w:sz w:val="44"/>
            <w:szCs w:val="44"/>
          </w:rPr>
          <w:t xml:space="preserve"> hour of his life began.</w:t>
        </w:r>
      </w:ins>
    </w:p>
    <w:p w:rsidR="00AD6D39" w:rsidRDefault="00AD6D39">
      <w:pPr>
        <w:rPr>
          <w:ins w:id="6" w:author="kk" w:date="2023-06-21T04:08:00Z"/>
          <w:color w:val="000000" w:themeColor="text1"/>
          <w:sz w:val="44"/>
          <w:szCs w:val="44"/>
        </w:rPr>
      </w:pPr>
      <w:ins w:id="7" w:author="kk" w:date="2023-06-21T04:08:00Z">
        <w:r>
          <w:rPr>
            <w:color w:val="000000" w:themeColor="text1"/>
            <w:sz w:val="44"/>
            <w:szCs w:val="44"/>
          </w:rPr>
          <w:t xml:space="preserve">It was gloomy everywhere instead of sleeping he was </w:t>
        </w:r>
        <w:proofErr w:type="spellStart"/>
        <w:r>
          <w:rPr>
            <w:color w:val="000000" w:themeColor="text1"/>
            <w:sz w:val="44"/>
            <w:szCs w:val="44"/>
          </w:rPr>
          <w:t>awake.Who</w:t>
        </w:r>
        <w:proofErr w:type="spellEnd"/>
        <w:r>
          <w:rPr>
            <w:color w:val="000000" w:themeColor="text1"/>
            <w:sz w:val="44"/>
            <w:szCs w:val="44"/>
          </w:rPr>
          <w:t xml:space="preserve"> said a boy </w:t>
        </w:r>
        <w:proofErr w:type="spellStart"/>
        <w:r>
          <w:rPr>
            <w:color w:val="000000" w:themeColor="text1"/>
            <w:sz w:val="44"/>
            <w:szCs w:val="44"/>
          </w:rPr>
          <w:t>cant</w:t>
        </w:r>
        <w:proofErr w:type="spellEnd"/>
        <w:r>
          <w:rPr>
            <w:color w:val="000000" w:themeColor="text1"/>
            <w:sz w:val="44"/>
            <w:szCs w:val="44"/>
          </w:rPr>
          <w:t xml:space="preserve"> be neat, sum of his all personal possessions needed to live was packed with </w:t>
        </w:r>
        <w:r w:rsidR="0015465E">
          <w:rPr>
            <w:color w:val="000000" w:themeColor="text1"/>
            <w:sz w:val="44"/>
            <w:szCs w:val="44"/>
          </w:rPr>
          <w:t xml:space="preserve">a military </w:t>
        </w:r>
        <w:proofErr w:type="spellStart"/>
        <w:r w:rsidR="0015465E">
          <w:rPr>
            <w:color w:val="000000" w:themeColor="text1"/>
            <w:sz w:val="44"/>
            <w:szCs w:val="44"/>
          </w:rPr>
          <w:t>neatness,He</w:t>
        </w:r>
        <w:proofErr w:type="spellEnd"/>
        <w:r w:rsidR="0015465E">
          <w:rPr>
            <w:color w:val="000000" w:themeColor="text1"/>
            <w:sz w:val="44"/>
            <w:szCs w:val="44"/>
          </w:rPr>
          <w:t xml:space="preserve"> was a book lover except two of his things underwear and books which there were many …one pair of knickers for everyday</w:t>
        </w:r>
        <w:r>
          <w:rPr>
            <w:color w:val="000000" w:themeColor="text1"/>
            <w:sz w:val="44"/>
            <w:szCs w:val="44"/>
          </w:rPr>
          <w:t xml:space="preserve"> </w:t>
        </w:r>
        <w:r w:rsidR="0015465E">
          <w:rPr>
            <w:color w:val="000000" w:themeColor="text1"/>
            <w:sz w:val="44"/>
            <w:szCs w:val="44"/>
          </w:rPr>
          <w:t xml:space="preserve">of the </w:t>
        </w:r>
        <w:proofErr w:type="spellStart"/>
        <w:r w:rsidR="0015465E">
          <w:rPr>
            <w:color w:val="000000" w:themeColor="text1"/>
            <w:sz w:val="44"/>
            <w:szCs w:val="44"/>
          </w:rPr>
          <w:t>month,as</w:t>
        </w:r>
        <w:proofErr w:type="spellEnd"/>
        <w:r w:rsidR="0015465E">
          <w:rPr>
            <w:color w:val="000000" w:themeColor="text1"/>
            <w:sz w:val="44"/>
            <w:szCs w:val="44"/>
          </w:rPr>
          <w:t xml:space="preserve"> per the order of </w:t>
        </w:r>
        <w:proofErr w:type="spellStart"/>
        <w:r w:rsidR="0015465E">
          <w:rPr>
            <w:color w:val="000000" w:themeColor="text1"/>
            <w:sz w:val="44"/>
            <w:szCs w:val="44"/>
          </w:rPr>
          <w:t>matron.he</w:t>
        </w:r>
        <w:proofErr w:type="spellEnd"/>
        <w:r w:rsidR="0015465E">
          <w:rPr>
            <w:color w:val="000000" w:themeColor="text1"/>
            <w:sz w:val="44"/>
            <w:szCs w:val="44"/>
          </w:rPr>
          <w:t xml:space="preserve"> was not sure of how much should be enough to </w:t>
        </w:r>
        <w:proofErr w:type="spellStart"/>
        <w:r w:rsidR="0015465E">
          <w:rPr>
            <w:color w:val="000000" w:themeColor="text1"/>
            <w:sz w:val="44"/>
            <w:szCs w:val="44"/>
          </w:rPr>
          <w:t>taje</w:t>
        </w:r>
        <w:proofErr w:type="spellEnd"/>
        <w:r w:rsidR="0015465E">
          <w:rPr>
            <w:color w:val="000000" w:themeColor="text1"/>
            <w:sz w:val="44"/>
            <w:szCs w:val="44"/>
          </w:rPr>
          <w:t xml:space="preserve"> it with him ,when a person waits for years and </w:t>
        </w:r>
        <w:proofErr w:type="spellStart"/>
        <w:r w:rsidR="0015465E">
          <w:rPr>
            <w:color w:val="000000" w:themeColor="text1"/>
            <w:sz w:val="44"/>
            <w:szCs w:val="44"/>
          </w:rPr>
          <w:t>years,books</w:t>
        </w:r>
        <w:proofErr w:type="spellEnd"/>
        <w:r w:rsidR="0015465E">
          <w:rPr>
            <w:color w:val="000000" w:themeColor="text1"/>
            <w:sz w:val="44"/>
            <w:szCs w:val="44"/>
          </w:rPr>
          <w:t xml:space="preserve"> are then compared as your best friend or windows.</w:t>
        </w:r>
      </w:ins>
    </w:p>
    <w:p w:rsidR="00335997" w:rsidRPr="00335997" w:rsidRDefault="0015465E" w:rsidP="00335997">
      <w:pPr>
        <w:jc w:val="center"/>
        <w:rPr>
          <w:ins w:id="8" w:author="kk" w:date="2023-06-21T04:08:00Z"/>
          <w:color w:val="000000" w:themeColor="text1"/>
          <w:sz w:val="44"/>
          <w:szCs w:val="44"/>
        </w:rPr>
      </w:pPr>
      <w:ins w:id="9" w:author="kk" w:date="2023-06-21T04:08:00Z">
        <w:r>
          <w:rPr>
            <w:color w:val="000000" w:themeColor="text1"/>
            <w:sz w:val="44"/>
            <w:szCs w:val="44"/>
          </w:rPr>
          <w:lastRenderedPageBreak/>
          <w:t xml:space="preserve">Windows on the world on curious working on our </w:t>
        </w:r>
        <w:proofErr w:type="gramStart"/>
        <w:r>
          <w:rPr>
            <w:color w:val="000000" w:themeColor="text1"/>
            <w:sz w:val="44"/>
            <w:szCs w:val="44"/>
          </w:rPr>
          <w:t>mind ,your</w:t>
        </w:r>
        <w:proofErr w:type="gramEnd"/>
        <w:r>
          <w:rPr>
            <w:color w:val="000000" w:themeColor="text1"/>
            <w:sz w:val="44"/>
            <w:szCs w:val="44"/>
          </w:rPr>
          <w:t xml:space="preserve"> brain works on many things and it makes you an overthinker</w:t>
        </w:r>
      </w:ins>
    </w:p>
    <w:p w:rsidR="007E61C7" w:rsidRDefault="007E61C7" w:rsidP="00335997">
      <w:pPr>
        <w:rPr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B</w:t>
      </w:r>
      <w:r>
        <w:rPr>
          <w:color w:val="000000" w:themeColor="text1"/>
          <w:sz w:val="44"/>
        </w:rPr>
        <w:t xml:space="preserve">en sighed and pulled back the curtain beside his </w:t>
      </w:r>
      <w:proofErr w:type="spellStart"/>
      <w:proofErr w:type="gramStart"/>
      <w:r>
        <w:rPr>
          <w:color w:val="000000" w:themeColor="text1"/>
          <w:sz w:val="44"/>
        </w:rPr>
        <w:t>bed,his</w:t>
      </w:r>
      <w:proofErr w:type="spellEnd"/>
      <w:proofErr w:type="gramEnd"/>
      <w:r>
        <w:rPr>
          <w:color w:val="000000" w:themeColor="text1"/>
          <w:sz w:val="44"/>
        </w:rPr>
        <w:t xml:space="preserve"> eyes moved further and </w:t>
      </w:r>
      <w:proofErr w:type="spellStart"/>
      <w:r>
        <w:rPr>
          <w:color w:val="000000" w:themeColor="text1"/>
          <w:sz w:val="44"/>
        </w:rPr>
        <w:t>further.Once</w:t>
      </w:r>
      <w:proofErr w:type="spellEnd"/>
      <w:r>
        <w:rPr>
          <w:color w:val="000000" w:themeColor="text1"/>
          <w:sz w:val="44"/>
        </w:rPr>
        <w:t xml:space="preserve"> it faced a flower filled landscape that had given the Christian meadows </w:t>
      </w:r>
      <w:proofErr w:type="spellStart"/>
      <w:r>
        <w:rPr>
          <w:color w:val="000000" w:themeColor="text1"/>
          <w:sz w:val="44"/>
        </w:rPr>
        <w:t>childrens</w:t>
      </w:r>
      <w:proofErr w:type="spellEnd"/>
      <w:r>
        <w:rPr>
          <w:color w:val="000000" w:themeColor="text1"/>
          <w:sz w:val="44"/>
        </w:rPr>
        <w:t xml:space="preserve"> home its identical </w:t>
      </w:r>
      <w:proofErr w:type="spellStart"/>
      <w:r>
        <w:rPr>
          <w:color w:val="000000" w:themeColor="text1"/>
          <w:sz w:val="44"/>
        </w:rPr>
        <w:t>name.however</w:t>
      </w:r>
      <w:proofErr w:type="spellEnd"/>
      <w:r>
        <w:rPr>
          <w:color w:val="000000" w:themeColor="text1"/>
          <w:sz w:val="44"/>
        </w:rPr>
        <w:t xml:space="preserve"> that was before a health and safety official demonstrated clearly that nature presented a </w:t>
      </w:r>
      <w:proofErr w:type="spellStart"/>
      <w:r>
        <w:rPr>
          <w:color w:val="000000" w:themeColor="text1"/>
          <w:sz w:val="44"/>
        </w:rPr>
        <w:t>danger.As</w:t>
      </w:r>
      <w:proofErr w:type="spellEnd"/>
      <w:r>
        <w:rPr>
          <w:color w:val="000000" w:themeColor="text1"/>
          <w:sz w:val="44"/>
        </w:rPr>
        <w:t xml:space="preserve"> a result, Ben looked out onto a vehicle park and a tarmac playground with a couple of swings .</w:t>
      </w:r>
    </w:p>
    <w:p w:rsidR="007E61C7" w:rsidRDefault="007E61C7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Beyond the fence was a suburb of identical brown brick </w:t>
      </w:r>
      <w:proofErr w:type="spellStart"/>
      <w:proofErr w:type="gramStart"/>
      <w:r>
        <w:rPr>
          <w:color w:val="000000" w:themeColor="text1"/>
          <w:sz w:val="44"/>
        </w:rPr>
        <w:t>houses,covered</w:t>
      </w:r>
      <w:proofErr w:type="spellEnd"/>
      <w:proofErr w:type="gramEnd"/>
      <w:r>
        <w:rPr>
          <w:color w:val="000000" w:themeColor="text1"/>
          <w:sz w:val="44"/>
        </w:rPr>
        <w:t xml:space="preserve"> in snow…abruptly he shut down the </w:t>
      </w:r>
      <w:proofErr w:type="spellStart"/>
      <w:r>
        <w:rPr>
          <w:color w:val="000000" w:themeColor="text1"/>
          <w:sz w:val="44"/>
        </w:rPr>
        <w:t>window,feeling</w:t>
      </w:r>
      <w:proofErr w:type="spellEnd"/>
      <w:r>
        <w:rPr>
          <w:color w:val="000000" w:themeColor="text1"/>
          <w:sz w:val="44"/>
        </w:rPr>
        <w:t xml:space="preserve"> </w:t>
      </w:r>
      <w:proofErr w:type="spellStart"/>
      <w:r>
        <w:rPr>
          <w:color w:val="000000" w:themeColor="text1"/>
          <w:sz w:val="44"/>
        </w:rPr>
        <w:t>cold.Moreover</w:t>
      </w:r>
      <w:proofErr w:type="spellEnd"/>
      <w:r>
        <w:rPr>
          <w:color w:val="000000" w:themeColor="text1"/>
          <w:sz w:val="44"/>
        </w:rPr>
        <w:t xml:space="preserve"> sometimes when </w:t>
      </w:r>
      <w:r w:rsidR="006D7801">
        <w:rPr>
          <w:color w:val="000000" w:themeColor="text1"/>
          <w:sz w:val="44"/>
        </w:rPr>
        <w:t>ben was absorbed in a book, he had a glance up and be startled to find himself in just a factory town of England.</w:t>
      </w:r>
    </w:p>
    <w:p w:rsidR="006D7801" w:rsidRDefault="006D7801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But it wasn’t about a small town or meadow .he visited many foster homes where were gardens such as football pitches ,packed with roses ,relaxing </w:t>
      </w:r>
      <w:r>
        <w:rPr>
          <w:color w:val="000000" w:themeColor="text1"/>
          <w:sz w:val="44"/>
        </w:rPr>
        <w:lastRenderedPageBreak/>
        <w:t xml:space="preserve">bird baths decorative </w:t>
      </w:r>
      <w:proofErr w:type="spellStart"/>
      <w:r>
        <w:rPr>
          <w:color w:val="000000" w:themeColor="text1"/>
          <w:sz w:val="44"/>
        </w:rPr>
        <w:t>features,ancient</w:t>
      </w:r>
      <w:proofErr w:type="spellEnd"/>
      <w:r>
        <w:rPr>
          <w:color w:val="000000" w:themeColor="text1"/>
          <w:sz w:val="44"/>
        </w:rPr>
        <w:t xml:space="preserve"> oak trees and loveseats .One even had a large swimming pool</w:t>
      </w:r>
      <w:r w:rsidR="002A4F2E">
        <w:rPr>
          <w:color w:val="000000" w:themeColor="text1"/>
          <w:sz w:val="44"/>
        </w:rPr>
        <w:t xml:space="preserve"> .he had been to the houses that somehow ran like army units or that smelled </w:t>
      </w:r>
      <w:proofErr w:type="spellStart"/>
      <w:r w:rsidR="002A4F2E">
        <w:rPr>
          <w:color w:val="000000" w:themeColor="text1"/>
          <w:sz w:val="44"/>
        </w:rPr>
        <w:t>incence</w:t>
      </w:r>
      <w:proofErr w:type="spellEnd"/>
      <w:r w:rsidR="002A4F2E">
        <w:rPr>
          <w:color w:val="000000" w:themeColor="text1"/>
          <w:sz w:val="44"/>
        </w:rPr>
        <w:t xml:space="preserve"> and had a mum who sprinkled oil everywhere and with an insane dad who acted as a girl having hairs till the waist .And yet none of them felt right except the last one whom was bens </w:t>
      </w:r>
      <w:proofErr w:type="spellStart"/>
      <w:r w:rsidR="002A4F2E">
        <w:rPr>
          <w:color w:val="000000" w:themeColor="text1"/>
          <w:sz w:val="44"/>
        </w:rPr>
        <w:t>favourite</w:t>
      </w:r>
      <w:proofErr w:type="spellEnd"/>
      <w:r w:rsidR="002A4F2E">
        <w:rPr>
          <w:color w:val="000000" w:themeColor="text1"/>
          <w:sz w:val="44"/>
        </w:rPr>
        <w:t xml:space="preserve"> </w:t>
      </w:r>
      <w:proofErr w:type="spellStart"/>
      <w:r w:rsidR="002A4F2E">
        <w:rPr>
          <w:color w:val="000000" w:themeColor="text1"/>
          <w:sz w:val="44"/>
        </w:rPr>
        <w:t>bcz</w:t>
      </w:r>
      <w:proofErr w:type="spellEnd"/>
      <w:r w:rsidR="002A4F2E">
        <w:rPr>
          <w:color w:val="000000" w:themeColor="text1"/>
          <w:sz w:val="44"/>
        </w:rPr>
        <w:t xml:space="preserve"> the dad loved books as much ben </w:t>
      </w:r>
      <w:proofErr w:type="spellStart"/>
      <w:r w:rsidR="002A4F2E">
        <w:rPr>
          <w:color w:val="000000" w:themeColor="text1"/>
          <w:sz w:val="44"/>
        </w:rPr>
        <w:t>did.first</w:t>
      </w:r>
      <w:proofErr w:type="spellEnd"/>
      <w:r w:rsidR="002A4F2E">
        <w:rPr>
          <w:color w:val="000000" w:themeColor="text1"/>
          <w:sz w:val="44"/>
        </w:rPr>
        <w:t xml:space="preserve"> of all that was he who had given ben four MATT WALKER </w:t>
      </w:r>
      <w:proofErr w:type="spellStart"/>
      <w:r w:rsidR="002A4F2E">
        <w:rPr>
          <w:color w:val="000000" w:themeColor="text1"/>
          <w:sz w:val="44"/>
        </w:rPr>
        <w:t>dedective</w:t>
      </w:r>
      <w:proofErr w:type="spellEnd"/>
      <w:r w:rsidR="002A4F2E">
        <w:rPr>
          <w:color w:val="000000" w:themeColor="text1"/>
          <w:sz w:val="44"/>
        </w:rPr>
        <w:t xml:space="preserve"> novels.</w:t>
      </w:r>
    </w:p>
    <w:p w:rsidR="002A4F2E" w:rsidRDefault="002A4F2E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Books apart They were too </w:t>
      </w:r>
      <w:proofErr w:type="gramStart"/>
      <w:r>
        <w:rPr>
          <w:color w:val="000000" w:themeColor="text1"/>
          <w:sz w:val="44"/>
        </w:rPr>
        <w:t>boring .ben</w:t>
      </w:r>
      <w:proofErr w:type="gramEnd"/>
      <w:r>
        <w:rPr>
          <w:color w:val="000000" w:themeColor="text1"/>
          <w:sz w:val="44"/>
        </w:rPr>
        <w:t xml:space="preserve"> stayed there for 3 weeks and after returning he told matron </w:t>
      </w:r>
      <w:r w:rsidR="00645ECA">
        <w:rPr>
          <w:color w:val="000000" w:themeColor="text1"/>
          <w:sz w:val="44"/>
        </w:rPr>
        <w:t>that they spent a lot of their and mine precious time just talking rubbish about recycling.</w:t>
      </w:r>
    </w:p>
    <w:p w:rsidR="00645ECA" w:rsidRDefault="00645ECA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The shortest time he ever spent was a quarter day just because he wasn’t able to sleep and relax at a home where animals were kept in a hand bag.</w:t>
      </w:r>
    </w:p>
    <w:p w:rsidR="00645ECA" w:rsidRDefault="00645ECA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“you and your ideology are too </w:t>
      </w:r>
      <w:proofErr w:type="spellStart"/>
      <w:proofErr w:type="gramStart"/>
      <w:r>
        <w:rPr>
          <w:color w:val="000000" w:themeColor="text1"/>
          <w:sz w:val="44"/>
        </w:rPr>
        <w:t>fussy”scolded</w:t>
      </w:r>
      <w:proofErr w:type="spellEnd"/>
      <w:proofErr w:type="gramEnd"/>
      <w:r>
        <w:rPr>
          <w:color w:val="000000" w:themeColor="text1"/>
          <w:sz w:val="44"/>
        </w:rPr>
        <w:t xml:space="preserve"> </w:t>
      </w:r>
      <w:proofErr w:type="spellStart"/>
      <w:r>
        <w:rPr>
          <w:color w:val="000000" w:themeColor="text1"/>
          <w:sz w:val="44"/>
        </w:rPr>
        <w:t>Matron.Everyones</w:t>
      </w:r>
      <w:proofErr w:type="spellEnd"/>
      <w:r>
        <w:rPr>
          <w:color w:val="000000" w:themeColor="text1"/>
          <w:sz w:val="44"/>
        </w:rPr>
        <w:t xml:space="preserve"> life </w:t>
      </w:r>
    </w:p>
    <w:p w:rsidR="00402C88" w:rsidRDefault="00645ECA" w:rsidP="00335997">
      <w:pPr>
        <w:rPr>
          <w:color w:val="000000" w:themeColor="text1"/>
          <w:sz w:val="44"/>
        </w:rPr>
      </w:pPr>
      <w:proofErr w:type="spellStart"/>
      <w:r>
        <w:rPr>
          <w:color w:val="000000" w:themeColor="text1"/>
          <w:sz w:val="44"/>
        </w:rPr>
        <w:lastRenderedPageBreak/>
        <w:t>Everyones</w:t>
      </w:r>
      <w:proofErr w:type="spellEnd"/>
      <w:r>
        <w:rPr>
          <w:color w:val="000000" w:themeColor="text1"/>
          <w:sz w:val="44"/>
        </w:rPr>
        <w:t xml:space="preserve"> life is full of compromises and by the way its her choice if he wants to keep his pet dog in her </w:t>
      </w:r>
      <w:proofErr w:type="spellStart"/>
      <w:r>
        <w:rPr>
          <w:color w:val="000000" w:themeColor="text1"/>
          <w:sz w:val="44"/>
        </w:rPr>
        <w:t>purse.you</w:t>
      </w:r>
      <w:proofErr w:type="spellEnd"/>
      <w:r>
        <w:rPr>
          <w:color w:val="000000" w:themeColor="text1"/>
          <w:sz w:val="44"/>
        </w:rPr>
        <w:t xml:space="preserve"> have to give people a </w:t>
      </w:r>
      <w:proofErr w:type="gramStart"/>
      <w:r>
        <w:rPr>
          <w:color w:val="000000" w:themeColor="text1"/>
          <w:sz w:val="44"/>
        </w:rPr>
        <w:t xml:space="preserve">chance </w:t>
      </w:r>
      <w:r w:rsidR="00402C88">
        <w:rPr>
          <w:color w:val="000000" w:themeColor="text1"/>
          <w:sz w:val="44"/>
        </w:rPr>
        <w:t>.</w:t>
      </w:r>
      <w:proofErr w:type="gramEnd"/>
    </w:p>
    <w:p w:rsidR="006D7801" w:rsidRDefault="00402C88" w:rsidP="00335997">
      <w:pPr>
        <w:rPr>
          <w:color w:val="000000" w:themeColor="text1"/>
          <w:sz w:val="44"/>
        </w:rPr>
      </w:pPr>
      <w:proofErr w:type="spellStart"/>
      <w:r>
        <w:rPr>
          <w:color w:val="000000" w:themeColor="text1"/>
          <w:sz w:val="44"/>
        </w:rPr>
        <w:t>Yessssss!the</w:t>
      </w:r>
      <w:proofErr w:type="spellEnd"/>
      <w:r>
        <w:rPr>
          <w:color w:val="000000" w:themeColor="text1"/>
          <w:sz w:val="44"/>
        </w:rPr>
        <w:t xml:space="preserve"> same ..said </w:t>
      </w:r>
      <w:proofErr w:type="spellStart"/>
      <w:r>
        <w:rPr>
          <w:color w:val="000000" w:themeColor="text1"/>
          <w:sz w:val="44"/>
        </w:rPr>
        <w:t>Ben.and</w:t>
      </w:r>
      <w:proofErr w:type="spellEnd"/>
      <w:r>
        <w:rPr>
          <w:color w:val="000000" w:themeColor="text1"/>
          <w:sz w:val="44"/>
        </w:rPr>
        <w:t xml:space="preserve"> </w:t>
      </w:r>
      <w:proofErr w:type="spellStart"/>
      <w:r>
        <w:rPr>
          <w:color w:val="000000" w:themeColor="text1"/>
          <w:sz w:val="44"/>
        </w:rPr>
        <w:t>its</w:t>
      </w:r>
      <w:proofErr w:type="spellEnd"/>
      <w:r>
        <w:rPr>
          <w:color w:val="000000" w:themeColor="text1"/>
          <w:sz w:val="44"/>
        </w:rPr>
        <w:t xml:space="preserve"> my choice to not make her my mom who treat animals just as toys without feelings..</w:t>
      </w:r>
      <w:proofErr w:type="spellStart"/>
      <w:r>
        <w:rPr>
          <w:color w:val="000000" w:themeColor="text1"/>
          <w:sz w:val="44"/>
        </w:rPr>
        <w:t>uhhhh</w:t>
      </w:r>
      <w:proofErr w:type="spellEnd"/>
      <w:r>
        <w:rPr>
          <w:color w:val="000000" w:themeColor="text1"/>
          <w:sz w:val="44"/>
        </w:rPr>
        <w:t xml:space="preserve"> just imagine a mum that deals her dog like this who is very close to her so how would she be treating me ,locking me in a store room with no feelings and sleeping all day .</w:t>
      </w:r>
      <w:proofErr w:type="spellStart"/>
      <w:r>
        <w:rPr>
          <w:color w:val="000000" w:themeColor="text1"/>
          <w:sz w:val="44"/>
        </w:rPr>
        <w:t>wow!what</w:t>
      </w:r>
      <w:proofErr w:type="spellEnd"/>
      <w:r>
        <w:rPr>
          <w:color w:val="000000" w:themeColor="text1"/>
          <w:sz w:val="44"/>
        </w:rPr>
        <w:t xml:space="preserve"> a </w:t>
      </w:r>
      <w:proofErr w:type="spellStart"/>
      <w:r>
        <w:rPr>
          <w:color w:val="000000" w:themeColor="text1"/>
          <w:sz w:val="44"/>
        </w:rPr>
        <w:t>justice.its</w:t>
      </w:r>
      <w:proofErr w:type="spellEnd"/>
      <w:r>
        <w:rPr>
          <w:color w:val="000000" w:themeColor="text1"/>
          <w:sz w:val="44"/>
        </w:rPr>
        <w:t xml:space="preserve"> also my choice if I </w:t>
      </w:r>
      <w:proofErr w:type="spellStart"/>
      <w:r>
        <w:rPr>
          <w:color w:val="000000" w:themeColor="text1"/>
          <w:sz w:val="44"/>
        </w:rPr>
        <w:t>donot</w:t>
      </w:r>
      <w:proofErr w:type="spellEnd"/>
      <w:r>
        <w:rPr>
          <w:color w:val="000000" w:themeColor="text1"/>
          <w:sz w:val="44"/>
        </w:rPr>
        <w:t xml:space="preserve"> want to eat hummus seven days a week.</w:t>
      </w:r>
    </w:p>
    <w:p w:rsidR="00402C88" w:rsidRDefault="00402C88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Matron looking exhausted put his hands on his generous hips and said </w:t>
      </w:r>
      <w:proofErr w:type="gramStart"/>
      <w:r>
        <w:rPr>
          <w:color w:val="000000" w:themeColor="text1"/>
          <w:sz w:val="44"/>
        </w:rPr>
        <w:t>“ what</w:t>
      </w:r>
      <w:proofErr w:type="gramEnd"/>
      <w:r>
        <w:rPr>
          <w:color w:val="000000" w:themeColor="text1"/>
          <w:sz w:val="44"/>
        </w:rPr>
        <w:t xml:space="preserve"> are you waiting for “” what is going to make you fully satisfied”? A castle of a </w:t>
      </w:r>
      <w:r w:rsidR="007B4E6A">
        <w:rPr>
          <w:color w:val="000000" w:themeColor="text1"/>
          <w:sz w:val="44"/>
        </w:rPr>
        <w:t xml:space="preserve">prince who married you and named all of his property on your name with a Rolls Royce parked </w:t>
      </w:r>
      <w:proofErr w:type="gramStart"/>
      <w:r w:rsidR="007B4E6A">
        <w:rPr>
          <w:color w:val="000000" w:themeColor="text1"/>
          <w:sz w:val="44"/>
        </w:rPr>
        <w:t>outside ?</w:t>
      </w:r>
      <w:proofErr w:type="gramEnd"/>
      <w:r w:rsidR="007B4E6A">
        <w:rPr>
          <w:color w:val="000000" w:themeColor="text1"/>
          <w:sz w:val="44"/>
        </w:rPr>
        <w:t xml:space="preserve"> that’s it or you want something else as well.</w:t>
      </w:r>
    </w:p>
    <w:p w:rsidR="007C5318" w:rsidRDefault="007C5318" w:rsidP="00335997">
      <w:pPr>
        <w:rPr>
          <w:color w:val="000000" w:themeColor="text1"/>
          <w:sz w:val="44"/>
        </w:rPr>
      </w:pPr>
      <w:proofErr w:type="gramStart"/>
      <w:r>
        <w:rPr>
          <w:color w:val="000000" w:themeColor="text1"/>
          <w:sz w:val="44"/>
        </w:rPr>
        <w:t>Ok !</w:t>
      </w:r>
      <w:proofErr w:type="gramEnd"/>
      <w:r>
        <w:rPr>
          <w:color w:val="000000" w:themeColor="text1"/>
          <w:sz w:val="44"/>
        </w:rPr>
        <w:t xml:space="preserve"> so now listen my </w:t>
      </w:r>
      <w:proofErr w:type="spellStart"/>
      <w:r>
        <w:rPr>
          <w:color w:val="000000" w:themeColor="text1"/>
          <w:sz w:val="44"/>
        </w:rPr>
        <w:t>desire.for</w:t>
      </w:r>
      <w:proofErr w:type="spellEnd"/>
      <w:r>
        <w:rPr>
          <w:color w:val="000000" w:themeColor="text1"/>
          <w:sz w:val="44"/>
        </w:rPr>
        <w:t xml:space="preserve"> </w:t>
      </w:r>
      <w:proofErr w:type="spellStart"/>
      <w:r>
        <w:rPr>
          <w:color w:val="000000" w:themeColor="text1"/>
          <w:sz w:val="44"/>
        </w:rPr>
        <w:t>wwhat</w:t>
      </w:r>
      <w:proofErr w:type="spellEnd"/>
      <w:r>
        <w:rPr>
          <w:color w:val="000000" w:themeColor="text1"/>
          <w:sz w:val="44"/>
        </w:rPr>
        <w:t xml:space="preserve"> I am waiting from </w:t>
      </w:r>
      <w:proofErr w:type="spellStart"/>
      <w:r>
        <w:rPr>
          <w:color w:val="000000" w:themeColor="text1"/>
          <w:sz w:val="44"/>
        </w:rPr>
        <w:t>years.said</w:t>
      </w:r>
      <w:proofErr w:type="spellEnd"/>
      <w:r>
        <w:rPr>
          <w:color w:val="000000" w:themeColor="text1"/>
          <w:sz w:val="44"/>
        </w:rPr>
        <w:t xml:space="preserve"> ben. Life packed with full of </w:t>
      </w:r>
      <w:r>
        <w:rPr>
          <w:color w:val="000000" w:themeColor="text1"/>
          <w:sz w:val="44"/>
        </w:rPr>
        <w:lastRenderedPageBreak/>
        <w:t>adventures and excitements just as some of my characters in my books.</w:t>
      </w:r>
    </w:p>
    <w:p w:rsidR="00815F71" w:rsidRDefault="00815F71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Be careful for you wish </w:t>
      </w:r>
      <w:proofErr w:type="gramStart"/>
      <w:r>
        <w:rPr>
          <w:color w:val="000000" w:themeColor="text1"/>
          <w:sz w:val="44"/>
        </w:rPr>
        <w:t>for .cautioned</w:t>
      </w:r>
      <w:proofErr w:type="gramEnd"/>
      <w:r>
        <w:rPr>
          <w:color w:val="000000" w:themeColor="text1"/>
          <w:sz w:val="44"/>
        </w:rPr>
        <w:t xml:space="preserve"> matron..</w:t>
      </w:r>
    </w:p>
    <w:p w:rsidR="00815F71" w:rsidRDefault="001C696E" w:rsidP="003359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ben</w:t>
      </w:r>
      <w:r w:rsidR="00815F71">
        <w:rPr>
          <w:color w:val="000000" w:themeColor="text1"/>
          <w:sz w:val="44"/>
        </w:rPr>
        <w:t xml:space="preserve"> confusingly asked </w:t>
      </w:r>
      <w:proofErr w:type="gramStart"/>
      <w:r w:rsidR="00815F71">
        <w:rPr>
          <w:color w:val="000000" w:themeColor="text1"/>
          <w:sz w:val="44"/>
        </w:rPr>
        <w:t>why ?</w:t>
      </w:r>
      <w:proofErr w:type="gramEnd"/>
      <w:r w:rsidR="00815F71">
        <w:rPr>
          <w:color w:val="000000" w:themeColor="text1"/>
          <w:sz w:val="44"/>
        </w:rPr>
        <w:t xml:space="preserve"> you better understand .ben knew that nothing raised grown </w:t>
      </w:r>
      <w:proofErr w:type="spellStart"/>
      <w:r w:rsidR="00815F71">
        <w:rPr>
          <w:color w:val="000000" w:themeColor="text1"/>
          <w:sz w:val="44"/>
        </w:rPr>
        <w:t>ups.its</w:t>
      </w:r>
      <w:proofErr w:type="spellEnd"/>
      <w:r w:rsidR="00815F71">
        <w:rPr>
          <w:color w:val="000000" w:themeColor="text1"/>
          <w:sz w:val="44"/>
        </w:rPr>
        <w:t xml:space="preserve"> difficult to face stated truths .He never got the answers. Every </w:t>
      </w:r>
      <w:r>
        <w:rPr>
          <w:color w:val="000000" w:themeColor="text1"/>
          <w:sz w:val="44"/>
        </w:rPr>
        <w:t xml:space="preserve">one </w:t>
      </w:r>
      <w:r w:rsidR="00815F71">
        <w:rPr>
          <w:color w:val="000000" w:themeColor="text1"/>
          <w:sz w:val="44"/>
        </w:rPr>
        <w:t xml:space="preserve">hated inconvenient </w:t>
      </w:r>
      <w:proofErr w:type="gramStart"/>
      <w:r w:rsidR="00815F71">
        <w:rPr>
          <w:color w:val="000000" w:themeColor="text1"/>
          <w:sz w:val="44"/>
        </w:rPr>
        <w:t>questions</w:t>
      </w:r>
      <w:proofErr w:type="gramEnd"/>
      <w:r w:rsidR="00815F71">
        <w:rPr>
          <w:color w:val="000000" w:themeColor="text1"/>
          <w:sz w:val="44"/>
        </w:rPr>
        <w:t xml:space="preserve"> for instance what is the reason for that rule? OR</w:t>
      </w:r>
    </w:p>
    <w:p w:rsidR="00815F71" w:rsidRDefault="007B6B65" w:rsidP="007B6B65">
      <w:pPr>
        <w:rPr>
          <w:sz w:val="44"/>
          <w:szCs w:val="44"/>
        </w:rPr>
      </w:pPr>
      <w:r w:rsidRPr="007B6B65">
        <w:rPr>
          <w:sz w:val="44"/>
          <w:szCs w:val="44"/>
        </w:rPr>
        <w:t>Why has</w:t>
      </w:r>
      <w:r>
        <w:t xml:space="preserve"> </w:t>
      </w:r>
      <w:r w:rsidRPr="007B6B65">
        <w:rPr>
          <w:sz w:val="44"/>
          <w:szCs w:val="44"/>
        </w:rPr>
        <w:t>it taken social services 13 years to</w:t>
      </w:r>
      <w:r w:rsidRPr="007B6B65">
        <w:rPr>
          <w:sz w:val="44"/>
        </w:rPr>
        <w:t xml:space="preserve"> find that he has an uncle living near sea who is desperately willing to adopt </w:t>
      </w:r>
      <w:proofErr w:type="gramStart"/>
      <w:r w:rsidRPr="007B6B65">
        <w:rPr>
          <w:sz w:val="44"/>
        </w:rPr>
        <w:t>me</w:t>
      </w:r>
      <w:r>
        <w:rPr>
          <w:sz w:val="44"/>
          <w:szCs w:val="44"/>
        </w:rPr>
        <w:t xml:space="preserve"> .?in</w:t>
      </w:r>
      <w:proofErr w:type="gramEnd"/>
      <w:r>
        <w:rPr>
          <w:sz w:val="44"/>
          <w:szCs w:val="44"/>
        </w:rPr>
        <w:t xml:space="preserve"> his short time existing on the planet he found an only person who had answers of </w:t>
      </w:r>
      <w:proofErr w:type="spellStart"/>
      <w:r>
        <w:rPr>
          <w:sz w:val="44"/>
          <w:szCs w:val="44"/>
        </w:rPr>
        <w:t>lifes</w:t>
      </w:r>
      <w:proofErr w:type="spellEnd"/>
      <w:r>
        <w:rPr>
          <w:sz w:val="44"/>
          <w:szCs w:val="44"/>
        </w:rPr>
        <w:t xml:space="preserve"> many questions .he loves him truly,</w:t>
      </w:r>
    </w:p>
    <w:p w:rsidR="00840368" w:rsidRDefault="00840368" w:rsidP="007B6B65">
      <w:pPr>
        <w:rPr>
          <w:sz w:val="44"/>
          <w:szCs w:val="44"/>
        </w:rPr>
      </w:pPr>
      <w:r>
        <w:rPr>
          <w:sz w:val="44"/>
          <w:szCs w:val="44"/>
        </w:rPr>
        <w:t xml:space="preserve">Detective inspector matt walker eccentric and </w:t>
      </w:r>
      <w:proofErr w:type="gramStart"/>
      <w:r>
        <w:rPr>
          <w:sz w:val="44"/>
          <w:szCs w:val="44"/>
        </w:rPr>
        <w:t>moody ,however</w:t>
      </w:r>
      <w:proofErr w:type="gramEnd"/>
      <w:r>
        <w:rPr>
          <w:sz w:val="44"/>
          <w:szCs w:val="44"/>
        </w:rPr>
        <w:t xml:space="preserve"> in reality he would have </w:t>
      </w:r>
      <w:proofErr w:type="spellStart"/>
      <w:r>
        <w:rPr>
          <w:sz w:val="44"/>
          <w:szCs w:val="44"/>
        </w:rPr>
        <w:t>have</w:t>
      </w:r>
      <w:proofErr w:type="spellEnd"/>
      <w:r>
        <w:rPr>
          <w:sz w:val="44"/>
          <w:szCs w:val="44"/>
        </w:rPr>
        <w:t xml:space="preserve"> driven clients up with his manner and curt </w:t>
      </w:r>
      <w:proofErr w:type="spellStart"/>
      <w:r>
        <w:rPr>
          <w:sz w:val="44"/>
          <w:szCs w:val="44"/>
        </w:rPr>
        <w:t>replies,but</w:t>
      </w:r>
      <w:proofErr w:type="spellEnd"/>
      <w:r>
        <w:rPr>
          <w:sz w:val="44"/>
          <w:szCs w:val="44"/>
        </w:rPr>
        <w:t xml:space="preserve"> I need to say one thing that the great inspector was never stuck or confused at was the answers.it was among the main reasons ben considered him his hero.</w:t>
      </w:r>
    </w:p>
    <w:p w:rsidR="00840368" w:rsidRDefault="00840368" w:rsidP="007B6B65">
      <w:pPr>
        <w:rPr>
          <w:sz w:val="44"/>
          <w:szCs w:val="44"/>
        </w:rPr>
      </w:pPr>
      <w:r>
        <w:rPr>
          <w:sz w:val="44"/>
          <w:szCs w:val="44"/>
        </w:rPr>
        <w:lastRenderedPageBreak/>
        <w:t>Sadly matt was a fictional character or else if ben would be a girl so h</w:t>
      </w:r>
      <w:r w:rsidR="00145779">
        <w:rPr>
          <w:sz w:val="44"/>
          <w:szCs w:val="44"/>
        </w:rPr>
        <w:t xml:space="preserve">e would truly marry matt </w:t>
      </w:r>
      <w:proofErr w:type="spellStart"/>
      <w:proofErr w:type="gramStart"/>
      <w:r w:rsidR="00145779">
        <w:rPr>
          <w:sz w:val="44"/>
          <w:szCs w:val="44"/>
        </w:rPr>
        <w:t>walker.jokes</w:t>
      </w:r>
      <w:proofErr w:type="spellEnd"/>
      <w:proofErr w:type="gramEnd"/>
      <w:r w:rsidR="00145779">
        <w:rPr>
          <w:sz w:val="44"/>
          <w:szCs w:val="44"/>
        </w:rPr>
        <w:t xml:space="preserve"> apart he had solution and guts to solve every </w:t>
      </w:r>
      <w:proofErr w:type="spellStart"/>
      <w:r w:rsidR="00145779">
        <w:rPr>
          <w:sz w:val="44"/>
          <w:szCs w:val="44"/>
        </w:rPr>
        <w:t>solution.the</w:t>
      </w:r>
      <w:proofErr w:type="spellEnd"/>
      <w:r w:rsidR="00145779">
        <w:rPr>
          <w:sz w:val="44"/>
          <w:szCs w:val="44"/>
        </w:rPr>
        <w:t xml:space="preserve"> most funny thing about grownups was that they usually didn’t had answers  .</w:t>
      </w:r>
      <w:proofErr w:type="spellStart"/>
      <w:r w:rsidR="00145779">
        <w:rPr>
          <w:sz w:val="44"/>
          <w:szCs w:val="44"/>
        </w:rPr>
        <w:t>thats</w:t>
      </w:r>
      <w:proofErr w:type="spellEnd"/>
      <w:r w:rsidR="00145779">
        <w:rPr>
          <w:sz w:val="44"/>
          <w:szCs w:val="44"/>
        </w:rPr>
        <w:t xml:space="preserve"> a totally different thing if they just pretended to .they fudged all the things and hope to get away from these things of </w:t>
      </w:r>
      <w:proofErr w:type="spellStart"/>
      <w:r w:rsidR="00145779">
        <w:rPr>
          <w:sz w:val="44"/>
          <w:szCs w:val="44"/>
        </w:rPr>
        <w:t>youngones.HOW</w:t>
      </w:r>
      <w:proofErr w:type="spellEnd"/>
      <w:r w:rsidR="00145779">
        <w:rPr>
          <w:sz w:val="44"/>
          <w:szCs w:val="44"/>
        </w:rPr>
        <w:t xml:space="preserve"> UNFAIR!</w:t>
      </w:r>
    </w:p>
    <w:p w:rsidR="00145779" w:rsidRDefault="00145779" w:rsidP="007B6B65">
      <w:pPr>
        <w:rPr>
          <w:sz w:val="44"/>
          <w:szCs w:val="44"/>
        </w:rPr>
      </w:pPr>
      <w:r>
        <w:rPr>
          <w:sz w:val="44"/>
          <w:szCs w:val="44"/>
        </w:rPr>
        <w:t>For example if ben asked them why he had to eat porridge which he detested as well</w:t>
      </w:r>
      <w:r w:rsidR="00331413">
        <w:rPr>
          <w:sz w:val="44"/>
          <w:szCs w:val="44"/>
        </w:rPr>
        <w:t xml:space="preserve"> specially </w:t>
      </w:r>
      <w:proofErr w:type="spellStart"/>
      <w:r w:rsidR="00331413">
        <w:rPr>
          <w:sz w:val="44"/>
          <w:szCs w:val="44"/>
        </w:rPr>
        <w:t>sice</w:t>
      </w:r>
      <w:proofErr w:type="spellEnd"/>
      <w:r w:rsidR="00331413">
        <w:rPr>
          <w:sz w:val="44"/>
          <w:szCs w:val="44"/>
        </w:rPr>
        <w:t xml:space="preserve"> the </w:t>
      </w:r>
      <w:proofErr w:type="spellStart"/>
      <w:r w:rsidR="00331413">
        <w:rPr>
          <w:sz w:val="44"/>
          <w:szCs w:val="44"/>
        </w:rPr>
        <w:t>christiano</w:t>
      </w:r>
      <w:proofErr w:type="spellEnd"/>
      <w:r w:rsidR="00331413">
        <w:rPr>
          <w:sz w:val="44"/>
          <w:szCs w:val="44"/>
        </w:rPr>
        <w:t xml:space="preserve"> meadows cook watered it all up until it tasted like prison </w:t>
      </w:r>
      <w:proofErr w:type="spellStart"/>
      <w:r w:rsidR="00331413">
        <w:rPr>
          <w:sz w:val="44"/>
          <w:szCs w:val="44"/>
        </w:rPr>
        <w:t>cusine.he</w:t>
      </w:r>
      <w:proofErr w:type="spellEnd"/>
      <w:r w:rsidR="00331413">
        <w:rPr>
          <w:sz w:val="44"/>
          <w:szCs w:val="44"/>
        </w:rPr>
        <w:t xml:space="preserve"> was told its good for </w:t>
      </w:r>
      <w:proofErr w:type="spellStart"/>
      <w:r w:rsidR="00331413">
        <w:rPr>
          <w:sz w:val="44"/>
          <w:szCs w:val="44"/>
        </w:rPr>
        <w:t>health.but</w:t>
      </w:r>
      <w:proofErr w:type="spellEnd"/>
      <w:r w:rsidR="00331413">
        <w:rPr>
          <w:sz w:val="44"/>
          <w:szCs w:val="44"/>
        </w:rPr>
        <w:t xml:space="preserve"> exactly if he asked why that </w:t>
      </w:r>
      <w:proofErr w:type="spellStart"/>
      <w:r w:rsidR="00331413">
        <w:rPr>
          <w:sz w:val="44"/>
          <w:szCs w:val="44"/>
        </w:rPr>
        <w:t>digusting</w:t>
      </w:r>
      <w:proofErr w:type="spellEnd"/>
      <w:r w:rsidR="00331413">
        <w:rPr>
          <w:sz w:val="44"/>
          <w:szCs w:val="44"/>
        </w:rPr>
        <w:t xml:space="preserve"> looking vile grey porridge is good for him and chocolates are bad for her so they </w:t>
      </w:r>
      <w:proofErr w:type="spellStart"/>
      <w:r w:rsidR="00331413">
        <w:rPr>
          <w:sz w:val="44"/>
          <w:szCs w:val="44"/>
        </w:rPr>
        <w:t>donot</w:t>
      </w:r>
      <w:proofErr w:type="spellEnd"/>
      <w:r w:rsidR="00331413">
        <w:rPr>
          <w:sz w:val="44"/>
          <w:szCs w:val="44"/>
        </w:rPr>
        <w:t xml:space="preserve"> </w:t>
      </w:r>
      <w:proofErr w:type="spellStart"/>
      <w:r w:rsidR="00331413">
        <w:rPr>
          <w:sz w:val="44"/>
          <w:szCs w:val="44"/>
        </w:rPr>
        <w:t>knew.instead</w:t>
      </w:r>
      <w:proofErr w:type="spellEnd"/>
      <w:r w:rsidR="00331413">
        <w:rPr>
          <w:sz w:val="44"/>
          <w:szCs w:val="44"/>
        </w:rPr>
        <w:t xml:space="preserve"> of searching they are parroting same thing that was told to them years ago that oats are good ,</w:t>
      </w:r>
      <w:proofErr w:type="spellStart"/>
      <w:r w:rsidR="00331413">
        <w:rPr>
          <w:sz w:val="44"/>
          <w:szCs w:val="44"/>
        </w:rPr>
        <w:t>nutricious</w:t>
      </w:r>
      <w:proofErr w:type="spellEnd"/>
      <w:r w:rsidR="00331413">
        <w:rPr>
          <w:sz w:val="44"/>
          <w:szCs w:val="44"/>
        </w:rPr>
        <w:t xml:space="preserve"> and chocolates are </w:t>
      </w:r>
      <w:proofErr w:type="spellStart"/>
      <w:r w:rsidR="00331413">
        <w:rPr>
          <w:sz w:val="44"/>
          <w:szCs w:val="44"/>
        </w:rPr>
        <w:t>bad.flummoxation</w:t>
      </w:r>
      <w:proofErr w:type="spellEnd"/>
      <w:r w:rsidR="00331413">
        <w:rPr>
          <w:sz w:val="44"/>
          <w:szCs w:val="44"/>
        </w:rPr>
        <w:t xml:space="preserve"> cant be </w:t>
      </w:r>
      <w:proofErr w:type="spellStart"/>
      <w:r w:rsidR="00331413">
        <w:rPr>
          <w:sz w:val="44"/>
          <w:szCs w:val="44"/>
        </w:rPr>
        <w:t>vanished,if</w:t>
      </w:r>
      <w:proofErr w:type="spellEnd"/>
      <w:r w:rsidR="00331413">
        <w:rPr>
          <w:sz w:val="44"/>
          <w:szCs w:val="44"/>
        </w:rPr>
        <w:t xml:space="preserve"> ben asked his doctor that why there is a solution for men to fly till the moon but scientists or experts have not calculated </w:t>
      </w:r>
      <w:proofErr w:type="spellStart"/>
      <w:r w:rsidR="00331413">
        <w:rPr>
          <w:sz w:val="44"/>
          <w:szCs w:val="44"/>
        </w:rPr>
        <w:t>uptill</w:t>
      </w:r>
      <w:proofErr w:type="spellEnd"/>
      <w:r w:rsidR="00331413">
        <w:rPr>
          <w:sz w:val="44"/>
          <w:szCs w:val="44"/>
        </w:rPr>
        <w:t xml:space="preserve"> now for the cure of </w:t>
      </w:r>
      <w:proofErr w:type="spellStart"/>
      <w:r w:rsidR="00331413">
        <w:rPr>
          <w:sz w:val="44"/>
          <w:szCs w:val="44"/>
        </w:rPr>
        <w:lastRenderedPageBreak/>
        <w:t>single,simple,common</w:t>
      </w:r>
      <w:proofErr w:type="spellEnd"/>
      <w:r w:rsidR="00331413">
        <w:rPr>
          <w:sz w:val="44"/>
          <w:szCs w:val="44"/>
        </w:rPr>
        <w:t xml:space="preserve"> cold.as always he got </w:t>
      </w:r>
      <w:proofErr w:type="spellStart"/>
      <w:r w:rsidR="00331413">
        <w:rPr>
          <w:sz w:val="44"/>
          <w:szCs w:val="44"/>
        </w:rPr>
        <w:t>agitated.</w:t>
      </w:r>
      <w:r w:rsidR="006C7B15">
        <w:rPr>
          <w:sz w:val="44"/>
          <w:szCs w:val="44"/>
        </w:rPr>
        <w:t>same</w:t>
      </w:r>
      <w:proofErr w:type="spellEnd"/>
      <w:r w:rsidR="006C7B15">
        <w:rPr>
          <w:sz w:val="44"/>
          <w:szCs w:val="44"/>
        </w:rPr>
        <w:t xml:space="preserve"> happened when she asked to her teacher that how such universe </w:t>
      </w:r>
      <w:proofErr w:type="spellStart"/>
      <w:r w:rsidR="006C7B15">
        <w:rPr>
          <w:sz w:val="44"/>
          <w:szCs w:val="44"/>
        </w:rPr>
        <w:t>started?instead</w:t>
      </w:r>
      <w:proofErr w:type="spellEnd"/>
      <w:r w:rsidR="006C7B15">
        <w:rPr>
          <w:sz w:val="44"/>
          <w:szCs w:val="44"/>
        </w:rPr>
        <w:t xml:space="preserve"> of answering she</w:t>
      </w:r>
      <w:r w:rsidR="001C696E">
        <w:rPr>
          <w:sz w:val="44"/>
          <w:szCs w:val="44"/>
        </w:rPr>
        <w:t xml:space="preserve"> </w:t>
      </w:r>
      <w:proofErr w:type="spellStart"/>
      <w:r w:rsidR="001C696E">
        <w:rPr>
          <w:sz w:val="44"/>
          <w:szCs w:val="44"/>
        </w:rPr>
        <w:t>she</w:t>
      </w:r>
      <w:proofErr w:type="spellEnd"/>
      <w:r w:rsidR="001C696E">
        <w:rPr>
          <w:sz w:val="44"/>
          <w:szCs w:val="44"/>
        </w:rPr>
        <w:t xml:space="preserve"> </w:t>
      </w:r>
      <w:proofErr w:type="spellStart"/>
      <w:r w:rsidR="001C696E">
        <w:rPr>
          <w:sz w:val="44"/>
          <w:szCs w:val="44"/>
        </w:rPr>
        <w:t>starded</w:t>
      </w:r>
      <w:proofErr w:type="spellEnd"/>
      <w:r w:rsidR="001C696E">
        <w:rPr>
          <w:sz w:val="44"/>
          <w:szCs w:val="44"/>
        </w:rPr>
        <w:t xml:space="preserve"> to give an unwanted explanation of big bang theory and the evolution plus atoms joining together.</w:t>
      </w:r>
    </w:p>
    <w:p w:rsidR="001C696E" w:rsidRDefault="001C696E" w:rsidP="007B6B65">
      <w:pPr>
        <w:rPr>
          <w:sz w:val="44"/>
          <w:szCs w:val="44"/>
        </w:rPr>
      </w:pPr>
      <w:r>
        <w:rPr>
          <w:sz w:val="44"/>
          <w:szCs w:val="44"/>
        </w:rPr>
        <w:t>Ben interrupted and ask all the valid questions roaming around in his head so she left the class making an excuse of urgent appointment</w:t>
      </w:r>
    </w:p>
    <w:p w:rsidR="001C696E" w:rsidRDefault="001C696E" w:rsidP="007B6B65">
      <w:pPr>
        <w:rPr>
          <w:sz w:val="44"/>
          <w:szCs w:val="44"/>
        </w:rPr>
      </w:pPr>
      <w:r>
        <w:rPr>
          <w:sz w:val="44"/>
          <w:szCs w:val="44"/>
        </w:rPr>
        <w:t xml:space="preserve">“most children grow out of the WHY! Phase when they are </w:t>
      </w:r>
      <w:proofErr w:type="spellStart"/>
      <w:proofErr w:type="gramStart"/>
      <w:r>
        <w:rPr>
          <w:sz w:val="44"/>
          <w:szCs w:val="44"/>
        </w:rPr>
        <w:t>toddlers”claimed</w:t>
      </w:r>
      <w:proofErr w:type="spellEnd"/>
      <w:proofErr w:type="gramEnd"/>
      <w:r>
        <w:rPr>
          <w:sz w:val="44"/>
          <w:szCs w:val="44"/>
        </w:rPr>
        <w:t xml:space="preserve"> matron.</w:t>
      </w:r>
    </w:p>
    <w:p w:rsidR="00F15E26" w:rsidRPr="007B6B65" w:rsidRDefault="00F15E26" w:rsidP="007B6B65">
      <w:pPr>
        <w:rPr>
          <w:sz w:val="44"/>
          <w:szCs w:val="44"/>
          <w:rPrChange w:id="10" w:author="kk" w:date="2023-06-21T04:08:00Z">
            <w:rPr/>
          </w:rPrChange>
        </w:rPr>
      </w:pPr>
      <w:r>
        <w:rPr>
          <w:sz w:val="44"/>
          <w:szCs w:val="44"/>
        </w:rPr>
        <w:t xml:space="preserve">Everyone started to believe and except that grownups know the </w:t>
      </w:r>
      <w:proofErr w:type="gramStart"/>
      <w:r>
        <w:rPr>
          <w:sz w:val="44"/>
          <w:szCs w:val="44"/>
        </w:rPr>
        <w:t>best .he</w:t>
      </w:r>
      <w:proofErr w:type="gramEnd"/>
      <w:r>
        <w:rPr>
          <w:sz w:val="44"/>
          <w:szCs w:val="44"/>
        </w:rPr>
        <w:t xml:space="preserve"> stared unblinkingly why ?and Ben had difficulty in </w:t>
      </w:r>
      <w:proofErr w:type="spellStart"/>
      <w:r>
        <w:rPr>
          <w:sz w:val="44"/>
          <w:szCs w:val="44"/>
        </w:rPr>
        <w:t>aepting</w:t>
      </w:r>
      <w:proofErr w:type="spellEnd"/>
      <w:r>
        <w:rPr>
          <w:sz w:val="44"/>
          <w:szCs w:val="44"/>
        </w:rPr>
        <w:t xml:space="preserve"> the truth that </w:t>
      </w:r>
      <w:proofErr w:type="spellStart"/>
      <w:r>
        <w:rPr>
          <w:sz w:val="44"/>
          <w:szCs w:val="44"/>
        </w:rPr>
        <w:t>grownuos</w:t>
      </w:r>
      <w:proofErr w:type="spellEnd"/>
      <w:r>
        <w:rPr>
          <w:sz w:val="44"/>
          <w:szCs w:val="44"/>
        </w:rPr>
        <w:t xml:space="preserve"> know the best.</w:t>
      </w:r>
      <w:bookmarkStart w:id="11" w:name="_GoBack"/>
      <w:bookmarkEnd w:id="11"/>
    </w:p>
    <w:sectPr w:rsidR="00F15E26" w:rsidRPr="007B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39"/>
    <w:rsid w:val="00145779"/>
    <w:rsid w:val="0015465E"/>
    <w:rsid w:val="001C696E"/>
    <w:rsid w:val="002A4F2E"/>
    <w:rsid w:val="00331413"/>
    <w:rsid w:val="00335997"/>
    <w:rsid w:val="00346F5E"/>
    <w:rsid w:val="00402C88"/>
    <w:rsid w:val="00645ECA"/>
    <w:rsid w:val="006C7B15"/>
    <w:rsid w:val="006D7801"/>
    <w:rsid w:val="007B4E6A"/>
    <w:rsid w:val="007B6B65"/>
    <w:rsid w:val="007C5318"/>
    <w:rsid w:val="007E61C7"/>
    <w:rsid w:val="00815F71"/>
    <w:rsid w:val="00840368"/>
    <w:rsid w:val="008E3EDD"/>
    <w:rsid w:val="00AD6D39"/>
    <w:rsid w:val="00E55429"/>
    <w:rsid w:val="00F15E26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E0CD"/>
  <w15:chartTrackingRefBased/>
  <w15:docId w15:val="{CC93027F-2C54-4A09-B2E6-3BF59BC9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05F3-2CC0-44F0-A408-C243E906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10</cp:revision>
  <dcterms:created xsi:type="dcterms:W3CDTF">2023-06-21T10:02:00Z</dcterms:created>
  <dcterms:modified xsi:type="dcterms:W3CDTF">2023-06-22T19:28:00Z</dcterms:modified>
</cp:coreProperties>
</file>